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Erik McGill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5724 Wyckfield Way • Indianapolis, IN 46220 • (317) 440-1954 •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mcgill.erik@gmail.com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del w:author="Erik McGill" w:id="0" w:date="2018-06-04T23:45:14Z"/>
        </w:rPr>
        <w:pPrChange w:author="Erik McGill" w:id="0" w:date="2018-06-04T23:45:1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</w:pPr>
        </w:pPrChange>
      </w:pPr>
      <w:del w:author="Erik McGill" w:id="0" w:date="2018-06-04T23:45:1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Lowe’s Home Improvement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Carmel, IN</w:t>
        <w:tab/>
        <w:tab/>
        <w:tab/>
        <w:t xml:space="preserve">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Customer Service Associate, Outside Lawn &amp; Garden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04/11- 08/12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Established and maintained a healthy rapport with customers while effectively resolving any questions or complaints expressed by the individual.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Continually surpassed sales goals working as an integral part of a department which ranked third in the division in total sales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Proposed changes in stocking and loading procedures within the department which decreased wait times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faster overall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mastery of Genesis software used in all points of retail at Lowe’s from inventory and order management to completion of individual sales.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Delivery Driver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04/14 - 02/16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the daily truck route as well as responsible for contacting customers to inform them on arrival time for their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safety conscious methodology while delivering appliances to mitigate chances of personal injury and damage to product.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Recipient of the Customer Focused with IMPACT award in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Central Indiana Hardware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Indianapolis, IN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Warehouse Associate      </w:t>
        <w:tab/>
        <w:tab/>
        <w:tab/>
        <w:tab/>
        <w:tab/>
        <w:tab/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08/12- 05/14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Accurately managed numerous orders to ensure that as many shipped out as many as possible on a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Answered phone calls from customers to complete new sales as well as updating them on existing orders.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Devised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new shipping regulations which reduced the overall shipping error rate within the company to below 1%.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MAS90 warehousing software to maintain accuracy of daily warehouse inventory.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Instructed new employees on the assembly and computer based order picking procedures, along with how to operate various heavy machinery in the warehouse.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Hartford Insurance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Indianapolis, IN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Claims Adjuster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02/16- 11/18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Investigate Liability and interview parties to accurately determine facts of loss and coverages in compliance with individual state guidelines.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Effective communication with all types of customers and clients with experience handling tough conversations conveying messages in a professional manner.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Process timely and accurate repair payments on claims received and effectively manage car rentals to minimize leakage. 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EXCEL spreadsheets currently in use by the department to track premium escalation calls.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Defense Finance and Accounting 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Lawrence, IN</w:t>
        <w:tab/>
        <w:tab/>
        <w:tab/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Military Pay Technician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11/18 - Present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Accurately validate reported debts from newly separated military members.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 a detailed and timely  report to the service member of the established debt alleviating member confusion and minimizing follow up inquiries.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Brooke’s Place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Indianapolis, IN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Volunteer</w:t>
        <w:tab/>
        <w:tab/>
        <w:tab/>
        <w:tab/>
        <w:tab/>
        <w:tab/>
        <w:tab/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10/12- 12/17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Directed a small team of volunteers to assemble and disassemble all stations used during a Brooke’s Place meeting night.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ctive listening to Brooke’s place clients responding to each member’s needs during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Indiana University: Bloomington, IN                                                       </w:t>
        <w:tab/>
        <w:t xml:space="preserve">                                May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Arts in Sociology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Available Upon Request.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mcgill.erik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